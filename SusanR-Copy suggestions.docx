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C70A" w14:textId="77777777" w:rsidR="009B1713" w:rsidRPr="009B1713" w:rsidRDefault="009B1713" w:rsidP="009B171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color w:val="auto"/>
          <w:sz w:val="36"/>
          <w:szCs w:val="36"/>
        </w:rPr>
      </w:pPr>
      <w:del w:id="0" w:author="Microsoft Office User" w:date="2018-11-15T11:45:00Z">
        <w:r w:rsidRPr="009B1713" w:rsidDel="009B1713">
          <w:rPr>
            <w:rFonts w:ascii="Times New Roman" w:eastAsia="Times New Roman" w:hAnsi="Times New Roman"/>
            <w:b/>
            <w:bCs/>
            <w:color w:val="auto"/>
            <w:sz w:val="36"/>
            <w:szCs w:val="36"/>
          </w:rPr>
          <w:delText xml:space="preserve">Hi, </w:delText>
        </w:r>
      </w:del>
      <w:r w:rsidRPr="009B1713">
        <w:rPr>
          <w:rFonts w:ascii="Times New Roman" w:eastAsia="Times New Roman" w:hAnsi="Times New Roman"/>
          <w:b/>
          <w:bCs/>
          <w:color w:val="auto"/>
          <w:sz w:val="36"/>
          <w:szCs w:val="36"/>
        </w:rPr>
        <w:t xml:space="preserve">I'm a developer </w:t>
      </w:r>
      <w:del w:id="1" w:author="Microsoft Office User" w:date="2018-11-15T11:44:00Z">
        <w:r w:rsidRPr="009B1713" w:rsidDel="009B1713">
          <w:rPr>
            <w:rFonts w:ascii="Times New Roman" w:eastAsia="Times New Roman" w:hAnsi="Times New Roman"/>
            <w:b/>
            <w:bCs/>
            <w:color w:val="auto"/>
            <w:sz w:val="36"/>
            <w:szCs w:val="36"/>
          </w:rPr>
          <w:delText xml:space="preserve">that </w:delText>
        </w:r>
      </w:del>
      <w:ins w:id="2" w:author="Microsoft Office User" w:date="2018-11-15T11:44:00Z">
        <w:r>
          <w:rPr>
            <w:rFonts w:ascii="Times New Roman" w:eastAsia="Times New Roman" w:hAnsi="Times New Roman"/>
            <w:b/>
            <w:bCs/>
            <w:color w:val="auto"/>
            <w:sz w:val="36"/>
            <w:szCs w:val="36"/>
          </w:rPr>
          <w:t>who</w:t>
        </w:r>
        <w:r w:rsidRPr="009B1713">
          <w:rPr>
            <w:rFonts w:ascii="Times New Roman" w:eastAsia="Times New Roman" w:hAnsi="Times New Roman"/>
            <w:b/>
            <w:bCs/>
            <w:color w:val="auto"/>
            <w:sz w:val="36"/>
            <w:szCs w:val="36"/>
          </w:rPr>
          <w:t xml:space="preserve"> </w:t>
        </w:r>
      </w:ins>
      <w:r w:rsidRPr="009B1713">
        <w:rPr>
          <w:rFonts w:ascii="Times New Roman" w:eastAsia="Times New Roman" w:hAnsi="Times New Roman"/>
          <w:b/>
          <w:bCs/>
          <w:color w:val="auto"/>
          <w:sz w:val="36"/>
          <w:szCs w:val="36"/>
        </w:rPr>
        <w:t>loves clean, elegant code that is a pleasure to maintain.</w:t>
      </w:r>
    </w:p>
    <w:p w14:paraId="4D69B57B" w14:textId="77777777" w:rsidR="009B1713" w:rsidRDefault="009B1713" w:rsidP="009B1713">
      <w:pPr>
        <w:pStyle w:val="Heading2"/>
      </w:pPr>
      <w:r>
        <w:t>How May I Help?</w:t>
      </w:r>
    </w:p>
    <w:p w14:paraId="6B640A6B" w14:textId="77777777" w:rsidR="009B1713" w:rsidRDefault="009B1713" w:rsidP="009B1713">
      <w:pPr>
        <w:pStyle w:val="NormalWeb"/>
      </w:pPr>
      <w:r>
        <w:t>If you are like most solopreneurs and small businesses</w:t>
      </w:r>
      <w:ins w:id="3" w:author="Microsoft Office User" w:date="2018-11-15T11:44:00Z">
        <w:r>
          <w:t>,</w:t>
        </w:r>
      </w:ins>
      <w:r>
        <w:t xml:space="preserve"> you </w:t>
      </w:r>
      <w:del w:id="4" w:author="Microsoft Office User" w:date="2018-11-15T11:44:00Z">
        <w:r w:rsidDel="009B1713">
          <w:delText xml:space="preserve">haven’t </w:delText>
        </w:r>
      </w:del>
      <w:ins w:id="5" w:author="Microsoft Office User" w:date="2018-11-15T11:44:00Z">
        <w:r>
          <w:t xml:space="preserve">don’t have </w:t>
        </w:r>
      </w:ins>
      <w:r>
        <w:t xml:space="preserve">time to </w:t>
      </w:r>
      <w:ins w:id="6" w:author="Microsoft Office User" w:date="2018-11-15T11:48:00Z">
        <w:r>
          <w:t xml:space="preserve">update or </w:t>
        </w:r>
      </w:ins>
      <w:ins w:id="7" w:author="Microsoft Office User" w:date="2018-11-15T11:45:00Z">
        <w:r>
          <w:t xml:space="preserve">improve </w:t>
        </w:r>
      </w:ins>
      <w:del w:id="8" w:author="Microsoft Office User" w:date="2018-11-15T11:44:00Z">
        <w:r w:rsidDel="009B1713">
          <w:delText xml:space="preserve">mess with </w:delText>
        </w:r>
      </w:del>
      <w:del w:id="9" w:author="Microsoft Office User" w:date="2018-11-15T11:48:00Z">
        <w:r w:rsidDel="009B1713">
          <w:delText>updat</w:delText>
        </w:r>
      </w:del>
      <w:del w:id="10" w:author="Microsoft Office User" w:date="2018-11-15T11:44:00Z">
        <w:r w:rsidDel="009B1713">
          <w:delText>ing</w:delText>
        </w:r>
      </w:del>
      <w:del w:id="11" w:author="Microsoft Office User" w:date="2018-11-15T11:48:00Z">
        <w:r w:rsidDel="009B1713">
          <w:delText xml:space="preserve"> </w:delText>
        </w:r>
      </w:del>
      <w:del w:id="12" w:author="Microsoft Office User" w:date="2018-11-15T11:45:00Z">
        <w:r w:rsidDel="009B1713">
          <w:delText xml:space="preserve">and </w:delText>
        </w:r>
      </w:del>
      <w:del w:id="13" w:author="Microsoft Office User" w:date="2018-11-15T11:44:00Z">
        <w:r w:rsidDel="009B1713">
          <w:delText xml:space="preserve">fixing </w:delText>
        </w:r>
      </w:del>
      <w:r>
        <w:t>your website.</w:t>
      </w:r>
    </w:p>
    <w:p w14:paraId="77F0A9CC" w14:textId="77777777" w:rsidR="009B1713" w:rsidRDefault="009B1713" w:rsidP="009B1713">
      <w:pPr>
        <w:pStyle w:val="NormalWeb"/>
      </w:pPr>
      <w:r>
        <w:t>You’d love to add videos and more testimonials</w:t>
      </w:r>
      <w:ins w:id="14" w:author="Microsoft Office User" w:date="2018-11-15T11:45:00Z">
        <w:r>
          <w:t>,</w:t>
        </w:r>
      </w:ins>
      <w:r>
        <w:t xml:space="preserve"> but when? And how?</w:t>
      </w:r>
    </w:p>
    <w:p w14:paraId="66AEEBEC" w14:textId="77777777" w:rsidR="009B1713" w:rsidRDefault="009B1713" w:rsidP="009B1713">
      <w:pPr>
        <w:pStyle w:val="NormalWeb"/>
      </w:pPr>
      <w:r>
        <w:t xml:space="preserve">Maybe your website is in serious need of a facelift. </w:t>
      </w:r>
    </w:p>
    <w:p w14:paraId="5F9D9D77" w14:textId="77777777" w:rsidR="009B1713" w:rsidRDefault="009B1713" w:rsidP="009B1713">
      <w:pPr>
        <w:pStyle w:val="NormalWeb"/>
      </w:pPr>
      <w:r>
        <w:t>Maybe you think you can’t afford to outsource your web work.</w:t>
      </w:r>
    </w:p>
    <w:p w14:paraId="3CAECB2D" w14:textId="77777777" w:rsidR="009B1713" w:rsidRDefault="009B1713" w:rsidP="009B1713">
      <w:pPr>
        <w:pStyle w:val="NormalWeb"/>
      </w:pPr>
      <w:r>
        <w:t xml:space="preserve">If that sounds like you, I can </w:t>
      </w:r>
      <w:del w:id="15" w:author="Microsoft Office User" w:date="2018-11-15T11:45:00Z">
        <w:r w:rsidDel="009B1713">
          <w:delText xml:space="preserve">probably </w:delText>
        </w:r>
      </w:del>
      <w:r>
        <w:t>help.</w:t>
      </w:r>
    </w:p>
    <w:p w14:paraId="18B55B3C" w14:textId="77777777" w:rsidR="009B1713" w:rsidRDefault="009B1713" w:rsidP="009B1713">
      <w:pPr>
        <w:pStyle w:val="Heading3"/>
      </w:pPr>
    </w:p>
    <w:p w14:paraId="0079D721" w14:textId="77777777" w:rsidR="009B1713" w:rsidRDefault="009B1713" w:rsidP="009B1713">
      <w:pPr>
        <w:pStyle w:val="Heading3"/>
      </w:pPr>
      <w:r>
        <w:t>Hand–Coded HTML</w:t>
      </w:r>
    </w:p>
    <w:p w14:paraId="5D3EC7A8" w14:textId="77777777" w:rsidR="009B1713" w:rsidRDefault="009B1713" w:rsidP="009B1713">
      <w:pPr>
        <w:pStyle w:val="NormalWeb"/>
      </w:pPr>
      <w:r>
        <w:t>My focus is writing clean, well–formatted, semantic HTML5 by hand to make sure the content is easy to read, easy to</w:t>
      </w:r>
      <w:ins w:id="16" w:author="Microsoft Office User" w:date="2018-11-15T11:48:00Z">
        <w:r>
          <w:t xml:space="preserve"> troubleshoot, and accessible</w:t>
        </w:r>
      </w:ins>
      <w:del w:id="17" w:author="Microsoft Office User" w:date="2018-11-15T11:48:00Z">
        <w:r w:rsidDel="009B1713">
          <w:delText xml:space="preserve"> collaborate, troubleshoot, and accessible</w:delText>
        </w:r>
      </w:del>
      <w:r>
        <w:t>.</w:t>
      </w:r>
    </w:p>
    <w:p w14:paraId="4C7E5A7D" w14:textId="77777777" w:rsidR="009B1713" w:rsidRDefault="009B1713" w:rsidP="009B1713">
      <w:pPr>
        <w:pStyle w:val="Heading3"/>
      </w:pPr>
      <w:r>
        <w:t>Well–Organized CSS</w:t>
      </w:r>
    </w:p>
    <w:p w14:paraId="26624647" w14:textId="77777777" w:rsidR="009B1713" w:rsidRDefault="009B1713" w:rsidP="009B1713">
      <w:pPr>
        <w:pStyle w:val="NormalWeb"/>
      </w:pPr>
      <w:r>
        <w:t>I pride myself on writing CSS that is easy to read and build on. I focus on keeping my CSS lean and fast to load, and I make it a habit to stay up</w:t>
      </w:r>
      <w:ins w:id="18" w:author="Microsoft Office User" w:date="2018-11-15T11:49:00Z">
        <w:r>
          <w:t>-</w:t>
        </w:r>
      </w:ins>
      <w:del w:id="19" w:author="Microsoft Office User" w:date="2018-11-15T11:49:00Z">
        <w:r w:rsidDel="009B1713">
          <w:delText xml:space="preserve"> </w:delText>
        </w:r>
      </w:del>
      <w:r>
        <w:t>to</w:t>
      </w:r>
      <w:ins w:id="20" w:author="Microsoft Office User" w:date="2018-11-15T11:49:00Z">
        <w:r>
          <w:t>-</w:t>
        </w:r>
      </w:ins>
      <w:del w:id="21" w:author="Microsoft Office User" w:date="2018-11-15T11:49:00Z">
        <w:r w:rsidDel="009B1713">
          <w:delText xml:space="preserve"> </w:delText>
        </w:r>
      </w:del>
      <w:r>
        <w:t xml:space="preserve">date on </w:t>
      </w:r>
      <w:del w:id="22" w:author="Microsoft Office User" w:date="2018-11-15T11:49:00Z">
        <w:r w:rsidDel="009B1713">
          <w:delText xml:space="preserve">current </w:delText>
        </w:r>
      </w:del>
      <w:ins w:id="23" w:author="Microsoft Office User" w:date="2018-11-15T11:49:00Z">
        <w:r>
          <w:t xml:space="preserve">the latest </w:t>
        </w:r>
      </w:ins>
      <w:r>
        <w:t>best practices.</w:t>
      </w:r>
    </w:p>
    <w:p w14:paraId="232ED59B" w14:textId="77777777" w:rsidR="009B1713" w:rsidRDefault="009B1713" w:rsidP="009B1713">
      <w:pPr>
        <w:pStyle w:val="Heading3"/>
      </w:pPr>
      <w:r>
        <w:t>Front-end Coding</w:t>
      </w:r>
    </w:p>
    <w:p w14:paraId="56C55D8B" w14:textId="77777777" w:rsidR="009B1713" w:rsidRDefault="009B1713" w:rsidP="009B1713">
      <w:pPr>
        <w:pStyle w:val="NormalWeb"/>
      </w:pPr>
      <w:r>
        <w:t>You can trust me to take a designer's PSD and quickly</w:t>
      </w:r>
      <w:del w:id="24" w:author="Microsoft Office User" w:date="2018-11-15T11:50:00Z">
        <w:r w:rsidDel="009B1713">
          <w:delText xml:space="preserve"> &amp;</w:delText>
        </w:r>
      </w:del>
      <w:ins w:id="25" w:author="Microsoft Office User" w:date="2018-11-15T11:50:00Z">
        <w:r>
          <w:t xml:space="preserve"> and</w:t>
        </w:r>
      </w:ins>
      <w:r>
        <w:t xml:space="preserve"> accurately convert it into a webpage that is a pixel–perfect match. If you need it, I'll sign </w:t>
      </w:r>
      <w:proofErr w:type="gramStart"/>
      <w:r>
        <w:t>a</w:t>
      </w:r>
      <w:proofErr w:type="gramEnd"/>
      <w:r>
        <w:t xml:space="preserve"> NDA prior to doing your conversion.</w:t>
      </w:r>
    </w:p>
    <w:p w14:paraId="6CA28D36" w14:textId="77777777" w:rsidR="009B1713" w:rsidRDefault="009B1713" w:rsidP="009B1713">
      <w:pPr>
        <w:pStyle w:val="NormalWeb"/>
      </w:pPr>
    </w:p>
    <w:p w14:paraId="33104A27" w14:textId="77777777" w:rsidR="009B1713" w:rsidRDefault="009B1713" w:rsidP="009B1713">
      <w:pPr>
        <w:pStyle w:val="Heading2"/>
      </w:pPr>
      <w:r>
        <w:t>A Little Bit About Me</w:t>
      </w:r>
    </w:p>
    <w:p w14:paraId="12F985A0" w14:textId="77777777" w:rsidR="009B1713" w:rsidRDefault="009B1713" w:rsidP="009B1713">
      <w:pPr>
        <w:pStyle w:val="NormalWeb"/>
      </w:pPr>
      <w:r>
        <w:t>I've made my home base in Albuquerque, New Mexico</w:t>
      </w:r>
      <w:ins w:id="26" w:author="Microsoft Office User" w:date="2018-11-15T11:50:00Z">
        <w:r>
          <w:t>,</w:t>
        </w:r>
      </w:ins>
      <w:r>
        <w:t xml:space="preserve"> with a circle of eclectic friends. I started out in the tech world as a computer programmer and, after several side journeys, have come full circle back as a front-end web developer.</w:t>
      </w:r>
    </w:p>
    <w:p w14:paraId="0987FB3C" w14:textId="77777777" w:rsidR="009B1713" w:rsidRDefault="009B1713" w:rsidP="009B1713">
      <w:pPr>
        <w:pStyle w:val="NormalWeb"/>
      </w:pPr>
      <w:r>
        <w:t xml:space="preserve">I am hooked on coding web sites. What is now possible with a website </w:t>
      </w:r>
      <w:del w:id="27" w:author="Microsoft Office User" w:date="2018-11-15T11:50:00Z">
        <w:r w:rsidDel="009B1713">
          <w:delText>can be</w:delText>
        </w:r>
      </w:del>
      <w:ins w:id="28" w:author="Microsoft Office User" w:date="2018-11-15T11:50:00Z">
        <w:r>
          <w:t>is</w:t>
        </w:r>
      </w:ins>
      <w:r>
        <w:t xml:space="preserve"> breath</w:t>
      </w:r>
      <w:del w:id="29" w:author="Microsoft Office User" w:date="2018-11-15T11:50:00Z">
        <w:r w:rsidDel="009B1713">
          <w:delText xml:space="preserve"> </w:delText>
        </w:r>
      </w:del>
      <w:r>
        <w:t>taking</w:t>
      </w:r>
      <w:ins w:id="30" w:author="Microsoft Office User" w:date="2018-11-15T11:51:00Z">
        <w:r>
          <w:t>--</w:t>
        </w:r>
      </w:ins>
      <w:del w:id="31" w:author="Microsoft Office User" w:date="2018-11-15T11:51:00Z">
        <w:r w:rsidDel="009B1713">
          <w:delText xml:space="preserve">. </w:delText>
        </w:r>
      </w:del>
      <w:ins w:id="32" w:author="Microsoft Office User" w:date="2018-11-15T11:51:00Z">
        <w:r>
          <w:t>alt</w:t>
        </w:r>
      </w:ins>
      <w:del w:id="33" w:author="Microsoft Office User" w:date="2018-11-15T11:51:00Z">
        <w:r w:rsidDel="009B1713">
          <w:delText>T</w:delText>
        </w:r>
      </w:del>
      <w:r>
        <w:t>hough most businesses need an excellent user experience more than they need breath</w:t>
      </w:r>
      <w:del w:id="34" w:author="Microsoft Office User" w:date="2018-11-15T11:51:00Z">
        <w:r w:rsidDel="009B1713">
          <w:delText xml:space="preserve"> </w:delText>
        </w:r>
      </w:del>
      <w:r>
        <w:t>taking.</w:t>
      </w:r>
    </w:p>
    <w:p w14:paraId="40BDD170" w14:textId="77777777" w:rsidR="009B1713" w:rsidDel="001B6C5A" w:rsidRDefault="009B1713" w:rsidP="009B1713">
      <w:pPr>
        <w:pStyle w:val="NormalWeb"/>
        <w:rPr>
          <w:del w:id="35" w:author="Marena Drlik" w:date="2019-01-10T16:00:00Z"/>
        </w:rPr>
      </w:pPr>
      <w:r>
        <w:t>I love solving my clients' web problems and I love wrangling code. I can us</w:t>
      </w:r>
      <w:ins w:id="36" w:author="Microsoft Office User" w:date="2018-11-15T11:51:00Z">
        <w:r>
          <w:t>e</w:t>
        </w:r>
      </w:ins>
      <w:r>
        <w:t xml:space="preserve"> my listening skills, eye for detail</w:t>
      </w:r>
      <w:del w:id="37" w:author="Microsoft Office User" w:date="2018-11-15T11:52:00Z">
        <w:r w:rsidDel="00303DAE">
          <w:delText>s</w:delText>
        </w:r>
      </w:del>
      <w:r>
        <w:t xml:space="preserve">, and love of teamwork to </w:t>
      </w:r>
      <w:del w:id="38" w:author="Microsoft Office User" w:date="2018-11-15T11:51:00Z">
        <w:r w:rsidDel="00303DAE">
          <w:delText>get your website up to snuff.</w:delText>
        </w:r>
      </w:del>
      <w:ins w:id="39" w:author="Microsoft Office User" w:date="2018-11-15T11:51:00Z">
        <w:r w:rsidR="00303DAE">
          <w:t>make your website</w:t>
        </w:r>
      </w:ins>
      <w:ins w:id="40" w:author="Microsoft Office User" w:date="2018-11-15T11:52:00Z">
        <w:r w:rsidR="00303DAE">
          <w:t xml:space="preserve"> a genuine asset to your business.</w:t>
        </w:r>
      </w:ins>
      <w:bookmarkStart w:id="41" w:name="_GoBack"/>
      <w:bookmarkEnd w:id="41"/>
    </w:p>
    <w:p w14:paraId="4D1888B5" w14:textId="77777777" w:rsidR="009B1713" w:rsidDel="001B6C5A" w:rsidRDefault="009B1713" w:rsidP="009B1713">
      <w:pPr>
        <w:pStyle w:val="NormalWeb"/>
        <w:rPr>
          <w:del w:id="42" w:author="Marena Drlik" w:date="2019-01-10T16:00:00Z"/>
        </w:rPr>
      </w:pPr>
    </w:p>
    <w:p w14:paraId="41416B7C" w14:textId="77777777" w:rsidR="009B1713" w:rsidRDefault="009B1713" w:rsidP="001B6C5A">
      <w:pPr>
        <w:pStyle w:val="NormalWeb"/>
        <w:pPrChange w:id="43" w:author="Marena Drlik" w:date="2019-01-10T16:00:00Z">
          <w:pPr/>
        </w:pPrChange>
      </w:pPr>
    </w:p>
    <w:sectPr w:rsidR="009B1713" w:rsidSect="009F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">
    <w:panose1 w:val="020005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Marena Drlik">
    <w15:presenceInfo w15:providerId="Windows Live" w15:userId="90458d70336fb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E2"/>
    <w:rsid w:val="00164004"/>
    <w:rsid w:val="001B6C5A"/>
    <w:rsid w:val="00303DAE"/>
    <w:rsid w:val="009B1713"/>
    <w:rsid w:val="009F2CDD"/>
    <w:rsid w:val="00A06425"/>
    <w:rsid w:val="00E6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DFEC8"/>
  <w15:chartTrackingRefBased/>
  <w15:docId w15:val="{E6CE05B7-0B50-C844-A913-5F30BEE7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" w:eastAsiaTheme="minorHAnsi" w:hAnsi="Palatino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713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7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713"/>
    <w:rPr>
      <w:rFonts w:ascii="Times New Roman" w:eastAsia="Times New Roman" w:hAnsi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unhideWhenUsed/>
    <w:rsid w:val="009B1713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7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713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71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Marena Drlik</cp:lastModifiedBy>
  <cp:revision>3</cp:revision>
  <dcterms:created xsi:type="dcterms:W3CDTF">2018-11-16T00:33:00Z</dcterms:created>
  <dcterms:modified xsi:type="dcterms:W3CDTF">2019-01-10T23:00:00Z</dcterms:modified>
</cp:coreProperties>
</file>